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89947" w14:textId="32E32ED1" w:rsidR="001154FB" w:rsidRDefault="00330E21" w:rsidP="00024666">
      <w:del w:id="0" w:author="Sam Portnow" w:date="2013-02-05T18:11:00Z">
        <w:r w:rsidDel="00BA4485">
          <w:delText>This is a paragraph</w:delText>
        </w:r>
      </w:del>
      <w:r>
        <w:t xml:space="preserve">. </w:t>
      </w:r>
      <w:ins w:id="1" w:author="Sam Portnow" w:date="2013-01-29T14:31:00Z">
        <w:r w:rsidR="00113C00" w:rsidRPr="00C2612B">
          <w:rPr>
            <w:b/>
          </w:rPr>
          <w:t>This is an insertion</w:t>
        </w:r>
        <w:r w:rsidR="00113C00">
          <w:t xml:space="preserve">. </w:t>
        </w:r>
      </w:ins>
      <w:r w:rsidRPr="0042704E">
        <w:rPr>
          <w:b/>
        </w:rPr>
        <w:t xml:space="preserve">This is </w:t>
      </w:r>
      <w:del w:id="2" w:author="Sam Portnow" w:date="2013-02-05T18:50:00Z">
        <w:r w:rsidRPr="0042704E" w:rsidDel="0042704E">
          <w:rPr>
            <w:b/>
          </w:rPr>
          <w:delText>the</w:delText>
        </w:r>
      </w:del>
      <w:r w:rsidRPr="0042704E">
        <w:rPr>
          <w:b/>
        </w:rPr>
        <w:t xml:space="preserve"> end</w:t>
      </w:r>
      <w:r>
        <w:t xml:space="preserve"> of the</w:t>
      </w:r>
      <w:ins w:id="3" w:author="Sam Portnow" w:date="2013-01-29T14:31:00Z">
        <w:r w:rsidR="00113C00">
          <w:t xml:space="preserve"> inserted</w:t>
        </w:r>
      </w:ins>
      <w:r>
        <w:t xml:space="preserve"> </w:t>
      </w:r>
      <w:commentRangeStart w:id="4"/>
      <w:r>
        <w:t>par</w:t>
      </w:r>
      <w:r w:rsidR="00811164">
        <w:t>a</w:t>
      </w:r>
      <w:r>
        <w:t>graph</w:t>
      </w:r>
      <w:commentRangeEnd w:id="4"/>
      <w:r w:rsidR="00234BC8">
        <w:rPr>
          <w:rStyle w:val="CommentReference"/>
        </w:rPr>
        <w:commentReference w:id="4"/>
      </w:r>
      <w:r>
        <w:t>.</w:t>
      </w:r>
    </w:p>
    <w:p w14:paraId="7DF7024B" w14:textId="77777777" w:rsidR="00474FBE" w:rsidRDefault="00474FBE" w:rsidP="00024666"/>
    <w:p w14:paraId="345627A1" w14:textId="77777777" w:rsidR="00234BC8" w:rsidRDefault="00234BC8" w:rsidP="00024666"/>
    <w:p w14:paraId="683B0D7F" w14:textId="77777777" w:rsidR="00234BC8" w:rsidRDefault="00234BC8" w:rsidP="00024666"/>
    <w:p w14:paraId="081FE94A" w14:textId="4B45810B" w:rsidR="00474FBE" w:rsidRDefault="00474FBE" w:rsidP="00024666">
      <w:r>
        <w:t xml:space="preserve">This is the </w:t>
      </w:r>
      <w:commentRangeStart w:id="5"/>
      <w:r>
        <w:t>second</w:t>
      </w:r>
      <w:commentRangeEnd w:id="5"/>
      <w:r w:rsidR="00D6458A">
        <w:rPr>
          <w:rStyle w:val="CommentReference"/>
        </w:rPr>
        <w:commentReference w:id="5"/>
      </w:r>
      <w:r>
        <w:t xml:space="preserve"> paragraph.</w:t>
      </w:r>
    </w:p>
    <w:p w14:paraId="55394B18" w14:textId="77777777" w:rsidR="00B55998" w:rsidRDefault="00B55998" w:rsidP="00024666"/>
    <w:p w14:paraId="1202CCAF" w14:textId="5906FF36" w:rsidR="00B55998" w:rsidRDefault="00B726FE" w:rsidP="00024666">
      <w:r>
        <w:tab/>
        <w:t xml:space="preserve">This is tabbed text. </w:t>
      </w:r>
      <w:r>
        <w:tab/>
        <w:t>This is outside text.</w:t>
      </w:r>
      <w:r w:rsidR="000D5547">
        <w:tab/>
      </w:r>
      <w:r w:rsidR="000D5547">
        <w:tab/>
        <w:t>Two tabs.</w:t>
      </w:r>
      <w:r w:rsidR="00B214E5">
        <w:tab/>
      </w:r>
      <w:r w:rsidR="00B214E5">
        <w:tab/>
      </w:r>
    </w:p>
    <w:p w14:paraId="10731DCF" w14:textId="77777777" w:rsidR="00B55998" w:rsidRDefault="00B55998" w:rsidP="00024666"/>
    <w:p w14:paraId="01B8D4CC" w14:textId="5F9441D9" w:rsidR="00B55998" w:rsidRDefault="00B55998" w:rsidP="00024666">
      <w:pPr>
        <w:rPr>
          <w:u w:val="single"/>
        </w:rPr>
      </w:pPr>
      <w:r>
        <w:rPr>
          <w:u w:val="single"/>
        </w:rPr>
        <w:t>This is underline text.</w:t>
      </w:r>
    </w:p>
    <w:p w14:paraId="2AC85906" w14:textId="77777777" w:rsidR="00B55998" w:rsidRDefault="00B55998" w:rsidP="00024666">
      <w:pPr>
        <w:rPr>
          <w:u w:val="single"/>
        </w:rPr>
      </w:pPr>
    </w:p>
    <w:p w14:paraId="5CFD5E20" w14:textId="5ECEC3D7" w:rsidR="00B55998" w:rsidRDefault="00D8678D" w:rsidP="00024666">
      <w:r>
        <w:rPr>
          <w:i/>
        </w:rPr>
        <w:t>This is italic</w:t>
      </w:r>
      <w:r w:rsidR="00B55998">
        <w:rPr>
          <w:i/>
        </w:rPr>
        <w:t xml:space="preserve"> text</w:t>
      </w:r>
      <w:r w:rsidR="00B55998">
        <w:t xml:space="preserve">. </w:t>
      </w:r>
    </w:p>
    <w:p w14:paraId="47E0F588" w14:textId="77777777" w:rsidR="00B55998" w:rsidRDefault="00B55998" w:rsidP="00024666"/>
    <w:p w14:paraId="346C0E8F" w14:textId="3B7BFF68" w:rsidR="00B55998" w:rsidRDefault="00B55998" w:rsidP="00024666">
      <w:pPr>
        <w:rPr>
          <w:b/>
        </w:rPr>
      </w:pPr>
      <w:r>
        <w:rPr>
          <w:b/>
        </w:rPr>
        <w:t>This is bold text.</w:t>
      </w:r>
    </w:p>
    <w:p w14:paraId="59DAD721" w14:textId="77777777" w:rsidR="00B55998" w:rsidRDefault="00B55998" w:rsidP="00024666">
      <w:pPr>
        <w:rPr>
          <w:b/>
        </w:rPr>
      </w:pPr>
    </w:p>
    <w:p w14:paraId="1F01FA45" w14:textId="46097457" w:rsidR="00B55998" w:rsidRDefault="00B55998" w:rsidP="00024666">
      <w:pPr>
        <w:rPr>
          <w:i/>
        </w:rPr>
      </w:pPr>
      <w:r>
        <w:tab/>
      </w:r>
      <w:r w:rsidR="00EA5AEC">
        <w:tab/>
      </w:r>
      <w:r>
        <w:rPr>
          <w:i/>
        </w:rPr>
        <w:t xml:space="preserve">This is tabbed and italics. </w:t>
      </w:r>
    </w:p>
    <w:p w14:paraId="57F82581" w14:textId="77777777" w:rsidR="00430A03" w:rsidRDefault="00430A03" w:rsidP="00024666"/>
    <w:p w14:paraId="67AF1D0E" w14:textId="77777777" w:rsidR="0054720C" w:rsidRDefault="0054720C" w:rsidP="00024666"/>
    <w:p w14:paraId="6B9DC821" w14:textId="5ADE3589" w:rsidR="00D70FC4" w:rsidRDefault="0054720C" w:rsidP="0054720C">
      <w:pPr>
        <w:pStyle w:val="ListParagraph"/>
        <w:numPr>
          <w:ilvl w:val="0"/>
          <w:numId w:val="9"/>
        </w:numPr>
      </w:pPr>
      <w:r>
        <w:t xml:space="preserve">This is the </w:t>
      </w:r>
      <w:r w:rsidRPr="00D70FC4">
        <w:rPr>
          <w:b/>
        </w:rPr>
        <w:t>first</w:t>
      </w:r>
      <w:r w:rsidR="009839DF">
        <w:rPr>
          <w:b/>
        </w:rPr>
        <w:t xml:space="preserve"> </w:t>
      </w:r>
      <w:r w:rsidR="009839DF">
        <w:rPr>
          <w:b/>
          <w:i/>
        </w:rPr>
        <w:t>and second</w:t>
      </w:r>
    </w:p>
    <w:p w14:paraId="0184382D" w14:textId="7326030D" w:rsidR="0054720C" w:rsidRDefault="0054720C" w:rsidP="0054720C">
      <w:pPr>
        <w:pStyle w:val="ListParagraph"/>
        <w:numPr>
          <w:ilvl w:val="0"/>
          <w:numId w:val="9"/>
        </w:numPr>
      </w:pPr>
      <w:r>
        <w:t>And the second</w:t>
      </w:r>
    </w:p>
    <w:p w14:paraId="54EBBFB2" w14:textId="2E6022BC" w:rsidR="0054720C" w:rsidRDefault="0054720C" w:rsidP="0054720C">
      <w:pPr>
        <w:pStyle w:val="ListParagraph"/>
        <w:numPr>
          <w:ilvl w:val="0"/>
          <w:numId w:val="9"/>
        </w:numPr>
      </w:pPr>
      <w:r>
        <w:t>And it should be the same as this next one</w:t>
      </w:r>
    </w:p>
    <w:p w14:paraId="7BE11FB9" w14:textId="77777777" w:rsidR="0054720C" w:rsidRDefault="0054720C" w:rsidP="00024666"/>
    <w:p w14:paraId="04743D72" w14:textId="0FE9A0E2" w:rsidR="0032016B" w:rsidRDefault="0054720C" w:rsidP="00024666">
      <w:r>
        <w:tab/>
      </w:r>
    </w:p>
    <w:p w14:paraId="65C3BC9F" w14:textId="37238AB9" w:rsidR="00430A03" w:rsidRDefault="00430A03" w:rsidP="00430A03">
      <w:pPr>
        <w:pStyle w:val="ListParagraph"/>
        <w:numPr>
          <w:ilvl w:val="0"/>
          <w:numId w:val="4"/>
        </w:numPr>
      </w:pPr>
      <w:r>
        <w:t>And this is a</w:t>
      </w:r>
    </w:p>
    <w:p w14:paraId="64C6BBE7" w14:textId="7C4200B6" w:rsidR="00430A03" w:rsidRDefault="00430A03" w:rsidP="00430A03">
      <w:pPr>
        <w:pStyle w:val="ListParagraph"/>
        <w:numPr>
          <w:ilvl w:val="0"/>
          <w:numId w:val="4"/>
        </w:numPr>
      </w:pPr>
      <w:r>
        <w:t>And this is b</w:t>
      </w:r>
    </w:p>
    <w:p w14:paraId="698DB412" w14:textId="39671233" w:rsidR="00430A03" w:rsidRDefault="00430A03" w:rsidP="00430A03">
      <w:pPr>
        <w:pStyle w:val="ListParagraph"/>
        <w:numPr>
          <w:ilvl w:val="0"/>
          <w:numId w:val="4"/>
        </w:numPr>
      </w:pPr>
      <w:r>
        <w:t>And this is c</w:t>
      </w:r>
    </w:p>
    <w:p w14:paraId="0B222EB8" w14:textId="77777777" w:rsidR="00430A03" w:rsidRDefault="00430A03" w:rsidP="00430A03"/>
    <w:p w14:paraId="7A65E620" w14:textId="7CF16D27" w:rsidR="0032016B" w:rsidRDefault="0032016B" w:rsidP="0032016B">
      <w:pPr>
        <w:pStyle w:val="ListParagraph"/>
        <w:numPr>
          <w:ilvl w:val="0"/>
          <w:numId w:val="1"/>
        </w:numPr>
      </w:pPr>
      <w:r>
        <w:t>First element</w:t>
      </w:r>
    </w:p>
    <w:p w14:paraId="5C5B9DF9" w14:textId="522A4FEA" w:rsidR="0032016B" w:rsidRDefault="0032016B" w:rsidP="0032016B">
      <w:pPr>
        <w:pStyle w:val="ListParagraph"/>
        <w:numPr>
          <w:ilvl w:val="0"/>
          <w:numId w:val="1"/>
        </w:numPr>
      </w:pPr>
      <w:r>
        <w:t>Second element</w:t>
      </w:r>
    </w:p>
    <w:p w14:paraId="63B281CC" w14:textId="3C48B7EC" w:rsidR="0032016B" w:rsidRDefault="0032016B" w:rsidP="0032016B">
      <w:pPr>
        <w:pStyle w:val="ListParagraph"/>
        <w:numPr>
          <w:ilvl w:val="0"/>
          <w:numId w:val="1"/>
        </w:numPr>
      </w:pPr>
      <w:r>
        <w:t xml:space="preserve">Third element </w:t>
      </w:r>
    </w:p>
    <w:p w14:paraId="09588108" w14:textId="235AC94E" w:rsidR="006631B7" w:rsidRPr="00A32210" w:rsidRDefault="006631B7" w:rsidP="0032016B">
      <w:pPr>
        <w:pStyle w:val="ListParagraph"/>
        <w:numPr>
          <w:ilvl w:val="0"/>
          <w:numId w:val="1"/>
        </w:numPr>
      </w:pPr>
      <w:r>
        <w:rPr>
          <w:i/>
        </w:rPr>
        <w:t>What if the third element is in italics?</w:t>
      </w:r>
    </w:p>
    <w:p w14:paraId="02B681AC" w14:textId="77777777" w:rsidR="00A32210" w:rsidRDefault="00A32210" w:rsidP="00A32210"/>
    <w:p w14:paraId="3742DB5B" w14:textId="2B421C14" w:rsidR="00A32210" w:rsidRDefault="00A32210" w:rsidP="00A32210">
      <w:pPr>
        <w:pStyle w:val="ListParagraph"/>
        <w:numPr>
          <w:ilvl w:val="0"/>
          <w:numId w:val="2"/>
        </w:numPr>
      </w:pPr>
      <w:r>
        <w:t>This is a</w:t>
      </w:r>
    </w:p>
    <w:p w14:paraId="0E63F1DB" w14:textId="6E97C849" w:rsidR="00A32210" w:rsidRDefault="00A32210" w:rsidP="00A32210">
      <w:pPr>
        <w:pStyle w:val="ListParagraph"/>
        <w:numPr>
          <w:ilvl w:val="0"/>
          <w:numId w:val="2"/>
        </w:numPr>
      </w:pPr>
      <w:r>
        <w:t>This b</w:t>
      </w:r>
    </w:p>
    <w:p w14:paraId="1C5762A5" w14:textId="1648526A" w:rsidR="00A32210" w:rsidRDefault="00A32210" w:rsidP="00A32210">
      <w:pPr>
        <w:pStyle w:val="ListParagraph"/>
        <w:numPr>
          <w:ilvl w:val="0"/>
          <w:numId w:val="2"/>
        </w:numPr>
      </w:pPr>
      <w:r>
        <w:t>This is c</w:t>
      </w:r>
    </w:p>
    <w:p w14:paraId="713D52A8" w14:textId="1142E443" w:rsidR="00A32210" w:rsidRDefault="00A32210" w:rsidP="00A32210">
      <w:pPr>
        <w:pStyle w:val="ListParagraph"/>
        <w:numPr>
          <w:ilvl w:val="0"/>
          <w:numId w:val="3"/>
        </w:numPr>
      </w:pPr>
      <w:r>
        <w:t>This is roman 1</w:t>
      </w:r>
    </w:p>
    <w:p w14:paraId="64D317BF" w14:textId="621E8503" w:rsidR="00A32210" w:rsidRDefault="00A32210" w:rsidP="00A32210">
      <w:pPr>
        <w:pStyle w:val="ListParagraph"/>
        <w:numPr>
          <w:ilvl w:val="0"/>
          <w:numId w:val="3"/>
        </w:numPr>
      </w:pPr>
      <w:r>
        <w:t>This is roman 2</w:t>
      </w:r>
    </w:p>
    <w:p w14:paraId="4E3BAB11" w14:textId="47E1BC20" w:rsidR="00A32210" w:rsidRDefault="00A32210" w:rsidP="00A32210">
      <w:pPr>
        <w:pStyle w:val="ListParagraph"/>
        <w:numPr>
          <w:ilvl w:val="0"/>
          <w:numId w:val="3"/>
        </w:numPr>
      </w:pPr>
      <w:r>
        <w:t>This is roman 3</w:t>
      </w:r>
    </w:p>
    <w:p w14:paraId="059B3B36" w14:textId="77777777" w:rsidR="003240C2" w:rsidRDefault="003240C2" w:rsidP="003240C2"/>
    <w:p w14:paraId="00413DAA" w14:textId="3F58CC4E" w:rsidR="003240C2" w:rsidRDefault="003240C2" w:rsidP="003240C2">
      <w:pPr>
        <w:pStyle w:val="ListParagraph"/>
        <w:numPr>
          <w:ilvl w:val="0"/>
          <w:numId w:val="5"/>
        </w:numPr>
      </w:pPr>
      <w:r>
        <w:t>This is a bullet</w:t>
      </w:r>
    </w:p>
    <w:p w14:paraId="6E4DF264" w14:textId="180A0FCC" w:rsidR="003240C2" w:rsidRDefault="003240C2" w:rsidP="003240C2">
      <w:pPr>
        <w:pStyle w:val="ListParagraph"/>
        <w:numPr>
          <w:ilvl w:val="0"/>
          <w:numId w:val="5"/>
        </w:numPr>
      </w:pPr>
      <w:r>
        <w:t>And this is a bullet</w:t>
      </w:r>
    </w:p>
    <w:p w14:paraId="4CA2AE6B" w14:textId="550CBF2E" w:rsidR="003240C2" w:rsidRDefault="003240C2" w:rsidP="003240C2">
      <w:pPr>
        <w:pStyle w:val="ListParagraph"/>
        <w:numPr>
          <w:ilvl w:val="0"/>
          <w:numId w:val="5"/>
        </w:numPr>
      </w:pPr>
      <w:r>
        <w:t>And I am a bullet as well</w:t>
      </w:r>
    </w:p>
    <w:p w14:paraId="60CBFFA3" w14:textId="77777777" w:rsidR="007F6304" w:rsidRDefault="007F6304" w:rsidP="007F6304"/>
    <w:p w14:paraId="78F136F2" w14:textId="05A9CA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Try with parentheses </w:t>
      </w:r>
    </w:p>
    <w:p w14:paraId="3B0D3B54" w14:textId="322043D4" w:rsidR="007F6304" w:rsidRDefault="007F6304" w:rsidP="007F6304">
      <w:pPr>
        <w:pStyle w:val="ListParagraph"/>
        <w:numPr>
          <w:ilvl w:val="0"/>
          <w:numId w:val="6"/>
        </w:numPr>
      </w:pPr>
      <w:r>
        <w:t xml:space="preserve">Second with parentheses </w:t>
      </w:r>
    </w:p>
    <w:p w14:paraId="41AE7ABC" w14:textId="322BC5DD" w:rsidR="007F6304" w:rsidRDefault="007F6304" w:rsidP="007F6304">
      <w:pPr>
        <w:pStyle w:val="ListParagraph"/>
        <w:numPr>
          <w:ilvl w:val="0"/>
          <w:numId w:val="6"/>
        </w:numPr>
      </w:pPr>
      <w:r>
        <w:t>Third with parentheses</w:t>
      </w:r>
    </w:p>
    <w:p w14:paraId="54528899" w14:textId="77777777" w:rsidR="007F6304" w:rsidRDefault="007F6304" w:rsidP="007F6304"/>
    <w:p w14:paraId="5DF3CBB2" w14:textId="091BF9DC" w:rsidR="007F6304" w:rsidRDefault="00387AC8" w:rsidP="007F6304">
      <w:pPr>
        <w:pStyle w:val="ListParagraph"/>
        <w:numPr>
          <w:ilvl w:val="0"/>
          <w:numId w:val="8"/>
        </w:numPr>
      </w:pPr>
      <w:r>
        <w:t>Try again</w:t>
      </w:r>
    </w:p>
    <w:p w14:paraId="621635D4" w14:textId="55D286E2" w:rsidR="00387AC8" w:rsidRDefault="00387AC8" w:rsidP="007F6304">
      <w:pPr>
        <w:pStyle w:val="ListParagraph"/>
        <w:numPr>
          <w:ilvl w:val="0"/>
          <w:numId w:val="8"/>
        </w:numPr>
      </w:pPr>
      <w:r>
        <w:t>And try again</w:t>
      </w:r>
    </w:p>
    <w:p w14:paraId="15579667" w14:textId="2245D678" w:rsidR="00B70B77" w:rsidRDefault="00387AC8" w:rsidP="00B70B77">
      <w:pPr>
        <w:pStyle w:val="ListParagraph"/>
        <w:numPr>
          <w:ilvl w:val="0"/>
          <w:numId w:val="8"/>
        </w:numPr>
      </w:pPr>
      <w:r>
        <w:t>And again</w:t>
      </w:r>
    </w:p>
    <w:p w14:paraId="6C417F0D" w14:textId="27B3FE2D" w:rsidR="00B70B77" w:rsidRPr="0032016B" w:rsidRDefault="00B70B77" w:rsidP="00B70B77">
      <w:pPr>
        <w:pStyle w:val="ListParagraph"/>
        <w:numPr>
          <w:ilvl w:val="0"/>
          <w:numId w:val="8"/>
        </w:numPr>
      </w:pPr>
      <w:r>
        <w:t>hhhhh</w:t>
      </w:r>
    </w:p>
    <w:sectPr w:rsidR="00B70B77" w:rsidRPr="0032016B" w:rsidSect="001F44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m Portnow" w:date="2013-02-05T19:11:00Z" w:initials="SP">
    <w:p w14:paraId="59085698" w14:textId="7D570CEF" w:rsidR="00234BC8" w:rsidRDefault="00234BC8">
      <w:pPr>
        <w:pStyle w:val="CommentText"/>
      </w:pPr>
      <w:r>
        <w:rPr>
          <w:rStyle w:val="CommentReference"/>
        </w:rPr>
        <w:annotationRef/>
      </w:r>
      <w:r>
        <w:t>This is a comment</w:t>
      </w:r>
    </w:p>
  </w:comment>
  <w:comment w:id="5" w:author="Sam Portnow" w:date="2013-02-05T19:16:00Z" w:initials="SP">
    <w:p w14:paraId="13410AEC" w14:textId="39978CDB" w:rsidR="00D6458A" w:rsidRDefault="00D6458A">
      <w:pPr>
        <w:pStyle w:val="CommentText"/>
      </w:pPr>
      <w:r>
        <w:rPr>
          <w:rStyle w:val="CommentReference"/>
        </w:rPr>
        <w:annotationRef/>
      </w:r>
      <w:r>
        <w:t>This is another comment</w:t>
      </w:r>
      <w:bookmarkStart w:id="6" w:name="_GoBack"/>
      <w:bookmarkEnd w:id="6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1BD9"/>
    <w:multiLevelType w:val="hybridMultilevel"/>
    <w:tmpl w:val="2CA05D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50355"/>
    <w:multiLevelType w:val="hybridMultilevel"/>
    <w:tmpl w:val="FE0A56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749F2"/>
    <w:multiLevelType w:val="hybridMultilevel"/>
    <w:tmpl w:val="2968EC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71ACC"/>
    <w:multiLevelType w:val="hybridMultilevel"/>
    <w:tmpl w:val="6460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9011A"/>
    <w:multiLevelType w:val="hybridMultilevel"/>
    <w:tmpl w:val="0136E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87ED4"/>
    <w:multiLevelType w:val="hybridMultilevel"/>
    <w:tmpl w:val="E0CA35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5216F"/>
    <w:multiLevelType w:val="hybridMultilevel"/>
    <w:tmpl w:val="B7305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6039E"/>
    <w:multiLevelType w:val="hybridMultilevel"/>
    <w:tmpl w:val="038C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90C08"/>
    <w:multiLevelType w:val="hybridMultilevel"/>
    <w:tmpl w:val="66B832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4B"/>
    <w:rsid w:val="00024666"/>
    <w:rsid w:val="00084EE4"/>
    <w:rsid w:val="000D5547"/>
    <w:rsid w:val="00113C00"/>
    <w:rsid w:val="001154FB"/>
    <w:rsid w:val="001F4405"/>
    <w:rsid w:val="00224C3D"/>
    <w:rsid w:val="00234BC8"/>
    <w:rsid w:val="0032016B"/>
    <w:rsid w:val="003240C2"/>
    <w:rsid w:val="00330E21"/>
    <w:rsid w:val="00364C8E"/>
    <w:rsid w:val="00387AC8"/>
    <w:rsid w:val="0042704E"/>
    <w:rsid w:val="00430A03"/>
    <w:rsid w:val="00474FBE"/>
    <w:rsid w:val="0054720C"/>
    <w:rsid w:val="00616687"/>
    <w:rsid w:val="006631B7"/>
    <w:rsid w:val="007F6304"/>
    <w:rsid w:val="00811164"/>
    <w:rsid w:val="00940A8C"/>
    <w:rsid w:val="009839DF"/>
    <w:rsid w:val="009B17AB"/>
    <w:rsid w:val="00A32210"/>
    <w:rsid w:val="00B214E5"/>
    <w:rsid w:val="00B55998"/>
    <w:rsid w:val="00B70B77"/>
    <w:rsid w:val="00B726FE"/>
    <w:rsid w:val="00BA4485"/>
    <w:rsid w:val="00C2612B"/>
    <w:rsid w:val="00CE1B40"/>
    <w:rsid w:val="00D6458A"/>
    <w:rsid w:val="00D70FC4"/>
    <w:rsid w:val="00D8678D"/>
    <w:rsid w:val="00EA5AEC"/>
    <w:rsid w:val="00F1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102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44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4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4B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4B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4BC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112</Words>
  <Characters>641</Characters>
  <Application>Microsoft Macintosh Word</Application>
  <DocSecurity>0</DocSecurity>
  <Lines>5</Lines>
  <Paragraphs>1</Paragraphs>
  <ScaleCrop>false</ScaleCrop>
  <Company>University of Virginia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Spies</dc:creator>
  <cp:keywords/>
  <dc:description/>
  <cp:lastModifiedBy>Sam Portnow</cp:lastModifiedBy>
  <cp:revision>34</cp:revision>
  <dcterms:created xsi:type="dcterms:W3CDTF">2013-01-22T19:28:00Z</dcterms:created>
  <dcterms:modified xsi:type="dcterms:W3CDTF">2013-02-06T00:16:00Z</dcterms:modified>
</cp:coreProperties>
</file>